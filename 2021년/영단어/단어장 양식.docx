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  <w:tblPrChange w:id="0" w:author="이규석" w:date="2021-01-01T14:46:00Z">
          <w:tblPr>
            <w:tblStyle w:val="a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81"/>
        <w:gridCol w:w="2079"/>
        <w:gridCol w:w="2061"/>
        <w:gridCol w:w="481"/>
        <w:gridCol w:w="1955"/>
        <w:gridCol w:w="1959"/>
        <w:tblGridChange w:id="1">
          <w:tblGrid>
            <w:gridCol w:w="481"/>
            <w:gridCol w:w="1772"/>
            <w:gridCol w:w="307"/>
            <w:gridCol w:w="1947"/>
            <w:gridCol w:w="114"/>
            <w:gridCol w:w="481"/>
            <w:gridCol w:w="1659"/>
            <w:gridCol w:w="296"/>
            <w:gridCol w:w="1959"/>
          </w:tblGrid>
        </w:tblGridChange>
      </w:tblGrid>
      <w:tr w:rsidR="002F7549" w:rsidRPr="002F7549" w:rsidTr="002F7549">
        <w:tc>
          <w:tcPr>
            <w:tcW w:w="2521" w:type="dxa"/>
            <w:gridSpan w:val="2"/>
            <w:tcPrChange w:id="2" w:author="이규석" w:date="2021-01-01T14:46:00Z">
              <w:tcPr>
                <w:tcW w:w="2254" w:type="dxa"/>
                <w:gridSpan w:val="2"/>
              </w:tcPr>
            </w:tcPrChange>
          </w:tcPr>
          <w:p w:rsidR="002F7549" w:rsidRPr="002F7549" w:rsidRDefault="009A0AAF">
            <w:pPr>
              <w:jc w:val="center"/>
              <w:rPr>
                <w:sz w:val="24"/>
                <w:szCs w:val="36"/>
                <w:rPrChange w:id="3" w:author="이규석" w:date="2021-01-01T14:46:00Z">
                  <w:rPr/>
                </w:rPrChange>
              </w:rPr>
              <w:pPrChange w:id="4" w:author="이규석" w:date="2021-01-01T14:46:00Z">
                <w:pPr/>
              </w:pPrChange>
            </w:pPr>
            <w:r>
              <w:rPr>
                <w:rFonts w:hint="eastAsia"/>
                <w:sz w:val="24"/>
                <w:szCs w:val="36"/>
              </w:rPr>
              <w:t>단어</w:t>
            </w:r>
            <w:ins w:id="5" w:author="이규석" w:date="2021-01-01T14:45:00Z">
              <w:r w:rsidR="002F7549" w:rsidRPr="002F7549">
                <w:rPr>
                  <w:rFonts w:hint="eastAsia"/>
                  <w:sz w:val="24"/>
                  <w:szCs w:val="36"/>
                  <w:rPrChange w:id="6" w:author="이규석" w:date="2021-01-01T14:46:00Z">
                    <w:rPr>
                      <w:rFonts w:hint="eastAsia"/>
                    </w:rPr>
                  </w:rPrChange>
                </w:rPr>
                <w:t>단어</w:t>
              </w:r>
            </w:ins>
          </w:p>
        </w:tc>
        <w:tc>
          <w:tcPr>
            <w:tcW w:w="2084" w:type="dxa"/>
            <w:tcPrChange w:id="7" w:author="이규석" w:date="2021-01-01T14:46:00Z">
              <w:tcPr>
                <w:tcW w:w="2254" w:type="dxa"/>
                <w:gridSpan w:val="2"/>
              </w:tcPr>
            </w:tcPrChange>
          </w:tcPr>
          <w:p w:rsidR="002F7549" w:rsidRPr="002F7549" w:rsidRDefault="002F7549">
            <w:pPr>
              <w:jc w:val="center"/>
              <w:rPr>
                <w:rFonts w:hint="eastAsia"/>
                <w:sz w:val="24"/>
                <w:szCs w:val="36"/>
                <w:rPrChange w:id="8" w:author="이규석" w:date="2021-01-01T14:46:00Z">
                  <w:rPr/>
                </w:rPrChange>
              </w:rPr>
              <w:pPrChange w:id="9" w:author="이규석" w:date="2021-01-01T14:46:00Z">
                <w:pPr/>
              </w:pPrChange>
            </w:pPr>
            <w:ins w:id="10" w:author="이규석" w:date="2021-01-01T14:45:00Z">
              <w:r w:rsidRPr="002F7549">
                <w:rPr>
                  <w:rFonts w:hint="eastAsia"/>
                  <w:sz w:val="24"/>
                  <w:szCs w:val="36"/>
                  <w:rPrChange w:id="11" w:author="이규석" w:date="2021-01-01T14:46:00Z">
                    <w:rPr>
                      <w:rFonts w:hint="eastAsia"/>
                    </w:rPr>
                  </w:rPrChange>
                </w:rPr>
                <w:t>뜻</w:t>
              </w:r>
            </w:ins>
            <w:r w:rsidR="009A0AAF">
              <w:rPr>
                <w:rFonts w:hint="eastAsia"/>
                <w:sz w:val="24"/>
                <w:szCs w:val="36"/>
              </w:rPr>
              <w:t>뜻</w:t>
            </w:r>
          </w:p>
        </w:tc>
        <w:tc>
          <w:tcPr>
            <w:tcW w:w="2430" w:type="dxa"/>
            <w:gridSpan w:val="2"/>
            <w:tcPrChange w:id="12" w:author="이규석" w:date="2021-01-01T14:46:00Z">
              <w:tcPr>
                <w:tcW w:w="2254" w:type="dxa"/>
                <w:gridSpan w:val="3"/>
              </w:tcPr>
            </w:tcPrChange>
          </w:tcPr>
          <w:p w:rsidR="002F7549" w:rsidRPr="002F7549" w:rsidRDefault="009A0AAF">
            <w:pPr>
              <w:jc w:val="center"/>
              <w:rPr>
                <w:rFonts w:hint="eastAsia"/>
                <w:sz w:val="24"/>
                <w:szCs w:val="36"/>
                <w:rPrChange w:id="13" w:author="이규석" w:date="2021-01-01T14:46:00Z">
                  <w:rPr/>
                </w:rPrChange>
              </w:rPr>
              <w:pPrChange w:id="14" w:author="이규석" w:date="2021-01-01T14:46:00Z">
                <w:pPr/>
              </w:pPrChange>
            </w:pPr>
            <w:r>
              <w:rPr>
                <w:rFonts w:hint="eastAsia"/>
              </w:rPr>
              <w:t>단어</w:t>
            </w:r>
          </w:p>
        </w:tc>
        <w:tc>
          <w:tcPr>
            <w:tcW w:w="1981" w:type="dxa"/>
            <w:tcPrChange w:id="15" w:author="이규석" w:date="2021-01-01T14:46:00Z">
              <w:tcPr>
                <w:tcW w:w="2254" w:type="dxa"/>
                <w:gridSpan w:val="2"/>
              </w:tcPr>
            </w:tcPrChange>
          </w:tcPr>
          <w:p w:rsidR="002F7549" w:rsidRPr="002F7549" w:rsidRDefault="009A0AAF">
            <w:pPr>
              <w:jc w:val="center"/>
              <w:rPr>
                <w:sz w:val="24"/>
                <w:szCs w:val="36"/>
                <w:rPrChange w:id="16" w:author="이규석" w:date="2021-01-01T14:46:00Z">
                  <w:rPr/>
                </w:rPrChange>
              </w:rPr>
              <w:pPrChange w:id="17" w:author="이규석" w:date="2021-01-01T14:46:00Z">
                <w:pPr/>
              </w:pPrChange>
            </w:pPr>
            <w:r>
              <w:rPr>
                <w:rFonts w:hint="eastAsia"/>
              </w:rPr>
              <w:t>뜻</w:t>
            </w:r>
          </w:p>
        </w:tc>
      </w:tr>
      <w:tr w:rsidR="002F7549" w:rsidRPr="002F7549" w:rsidTr="0067722E">
        <w:tc>
          <w:tcPr>
            <w:tcW w:w="438" w:type="dxa"/>
          </w:tcPr>
          <w:p w:rsidR="002F7549" w:rsidRPr="00934137" w:rsidRDefault="00934137" w:rsidP="002F7549">
            <w:pPr>
              <w:rPr>
                <w:sz w:val="24"/>
              </w:rPr>
            </w:pPr>
            <w:r w:rsidRPr="00934137">
              <w:rPr>
                <w:rFonts w:hint="eastAsia"/>
                <w:sz w:val="24"/>
              </w:rPr>
              <w:t>1</w:t>
            </w:r>
          </w:p>
        </w:tc>
        <w:tc>
          <w:tcPr>
            <w:tcW w:w="2083" w:type="dxa"/>
          </w:tcPr>
          <w:p w:rsidR="002F7549" w:rsidRPr="00934137" w:rsidRDefault="009D2E3D" w:rsidP="002F7549">
            <w:r>
              <w:t>Attractive</w:t>
            </w:r>
          </w:p>
        </w:tc>
        <w:tc>
          <w:tcPr>
            <w:tcW w:w="2084" w:type="dxa"/>
          </w:tcPr>
          <w:p w:rsidR="002F7549" w:rsidRPr="00934137" w:rsidRDefault="009D2E3D" w:rsidP="002F7549">
            <w:r>
              <w:rPr>
                <w:rFonts w:hint="eastAsia"/>
              </w:rPr>
              <w:t>매력적인</w:t>
            </w:r>
          </w:p>
        </w:tc>
        <w:tc>
          <w:tcPr>
            <w:tcW w:w="450" w:type="dxa"/>
          </w:tcPr>
          <w:p w:rsidR="002F7549" w:rsidRPr="00934137" w:rsidRDefault="00934137" w:rsidP="002F7549">
            <w:pPr>
              <w:rPr>
                <w:sz w:val="24"/>
              </w:rPr>
            </w:pPr>
            <w:r w:rsidRPr="00934137">
              <w:rPr>
                <w:rFonts w:hint="eastAsia"/>
                <w:sz w:val="24"/>
              </w:rPr>
              <w:t>3</w:t>
            </w:r>
            <w:r w:rsidRPr="00934137">
              <w:rPr>
                <w:sz w:val="24"/>
              </w:rPr>
              <w:t>1</w:t>
            </w:r>
          </w:p>
        </w:tc>
        <w:tc>
          <w:tcPr>
            <w:tcW w:w="1980" w:type="dxa"/>
          </w:tcPr>
          <w:p w:rsidR="002F7549" w:rsidRPr="00934137" w:rsidRDefault="002F7549" w:rsidP="002F7549"/>
        </w:tc>
        <w:tc>
          <w:tcPr>
            <w:tcW w:w="1981" w:type="dxa"/>
          </w:tcPr>
          <w:p w:rsidR="002F7549" w:rsidRPr="00934137" w:rsidRDefault="002F7549" w:rsidP="002F7549"/>
        </w:tc>
      </w:tr>
      <w:tr w:rsidR="002F7549" w:rsidRPr="002F7549" w:rsidTr="0067722E">
        <w:tc>
          <w:tcPr>
            <w:tcW w:w="438" w:type="dxa"/>
          </w:tcPr>
          <w:p w:rsidR="002F7549" w:rsidRPr="00934137" w:rsidRDefault="00934137" w:rsidP="002F7549">
            <w:pPr>
              <w:rPr>
                <w:sz w:val="24"/>
              </w:rPr>
            </w:pPr>
            <w:r w:rsidRPr="00934137">
              <w:rPr>
                <w:rFonts w:hint="eastAsia"/>
                <w:sz w:val="24"/>
              </w:rPr>
              <w:t>2</w:t>
            </w:r>
          </w:p>
        </w:tc>
        <w:tc>
          <w:tcPr>
            <w:tcW w:w="2083" w:type="dxa"/>
          </w:tcPr>
          <w:p w:rsidR="002F7549" w:rsidRPr="00934137" w:rsidRDefault="009D2E3D" w:rsidP="009D2E3D">
            <w:pPr>
              <w:widowControl/>
              <w:wordWrap/>
              <w:autoSpaceDE/>
              <w:autoSpaceDN/>
            </w:pPr>
            <w:r>
              <w:t>Siamese</w:t>
            </w:r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[sàiəmí:z]</w:t>
            </w:r>
          </w:p>
        </w:tc>
        <w:tc>
          <w:tcPr>
            <w:tcW w:w="2084" w:type="dxa"/>
          </w:tcPr>
          <w:p w:rsidR="002F7549" w:rsidRPr="00934137" w:rsidRDefault="009D2E3D" w:rsidP="00934137">
            <w:r>
              <w:rPr>
                <w:rFonts w:hint="eastAsia"/>
              </w:rPr>
              <w:t>샴의</w:t>
            </w:r>
          </w:p>
        </w:tc>
        <w:tc>
          <w:tcPr>
            <w:tcW w:w="450" w:type="dxa"/>
          </w:tcPr>
          <w:p w:rsidR="002F7549" w:rsidRPr="00934137" w:rsidRDefault="00934137" w:rsidP="002F7549">
            <w:pPr>
              <w:rPr>
                <w:sz w:val="24"/>
              </w:rPr>
            </w:pPr>
            <w:r w:rsidRPr="00934137">
              <w:rPr>
                <w:rFonts w:hint="eastAsia"/>
                <w:sz w:val="24"/>
              </w:rPr>
              <w:t>3</w:t>
            </w:r>
            <w:r w:rsidRPr="00934137">
              <w:rPr>
                <w:sz w:val="24"/>
              </w:rPr>
              <w:t>2</w:t>
            </w:r>
          </w:p>
        </w:tc>
        <w:tc>
          <w:tcPr>
            <w:tcW w:w="1980" w:type="dxa"/>
          </w:tcPr>
          <w:p w:rsidR="002F7549" w:rsidRPr="00934137" w:rsidRDefault="002F7549" w:rsidP="002F7549"/>
        </w:tc>
        <w:tc>
          <w:tcPr>
            <w:tcW w:w="1981" w:type="dxa"/>
          </w:tcPr>
          <w:p w:rsidR="002F7549" w:rsidRPr="00934137" w:rsidRDefault="002F7549" w:rsidP="002F7549"/>
        </w:tc>
      </w:tr>
      <w:tr w:rsidR="002F7549" w:rsidRPr="002F7549" w:rsidTr="0067722E">
        <w:tc>
          <w:tcPr>
            <w:tcW w:w="438" w:type="dxa"/>
          </w:tcPr>
          <w:p w:rsidR="002F7549" w:rsidRPr="00934137" w:rsidRDefault="00934137" w:rsidP="002F7549">
            <w:pPr>
              <w:rPr>
                <w:sz w:val="24"/>
              </w:rPr>
            </w:pPr>
            <w:r w:rsidRPr="00934137">
              <w:rPr>
                <w:rFonts w:hint="eastAsia"/>
                <w:sz w:val="24"/>
              </w:rPr>
              <w:t>3</w:t>
            </w:r>
          </w:p>
        </w:tc>
        <w:tc>
          <w:tcPr>
            <w:tcW w:w="2083" w:type="dxa"/>
          </w:tcPr>
          <w:p w:rsidR="002F7549" w:rsidRPr="00934137" w:rsidRDefault="009A0AAF" w:rsidP="002F7549">
            <w:pPr>
              <w:rPr>
                <w:rFonts w:hint="eastAsia"/>
              </w:rPr>
            </w:pPr>
            <w:r>
              <w:t>Oscillate</w:t>
            </w:r>
          </w:p>
        </w:tc>
        <w:tc>
          <w:tcPr>
            <w:tcW w:w="2084" w:type="dxa"/>
          </w:tcPr>
          <w:p w:rsidR="002F7549" w:rsidRPr="00934137" w:rsidRDefault="009A0AAF" w:rsidP="002F7549">
            <w:pPr>
              <w:rPr>
                <w:rFonts w:hint="eastAsia"/>
              </w:rPr>
            </w:pPr>
            <w:r>
              <w:rPr>
                <w:rFonts w:hint="eastAsia"/>
              </w:rPr>
              <w:t>진동하다</w:t>
            </w:r>
          </w:p>
        </w:tc>
        <w:tc>
          <w:tcPr>
            <w:tcW w:w="450" w:type="dxa"/>
          </w:tcPr>
          <w:p w:rsidR="002F7549" w:rsidRPr="00934137" w:rsidRDefault="00934137" w:rsidP="002F7549">
            <w:pPr>
              <w:rPr>
                <w:sz w:val="24"/>
              </w:rPr>
            </w:pPr>
            <w:r w:rsidRPr="00934137">
              <w:rPr>
                <w:rFonts w:hint="eastAsia"/>
                <w:sz w:val="24"/>
              </w:rPr>
              <w:t>3</w:t>
            </w:r>
            <w:r w:rsidRPr="00934137">
              <w:rPr>
                <w:sz w:val="24"/>
              </w:rPr>
              <w:t>3</w:t>
            </w:r>
          </w:p>
        </w:tc>
        <w:tc>
          <w:tcPr>
            <w:tcW w:w="1980" w:type="dxa"/>
          </w:tcPr>
          <w:p w:rsidR="002F7549" w:rsidRPr="00934137" w:rsidRDefault="002F7549" w:rsidP="002F7549"/>
        </w:tc>
        <w:tc>
          <w:tcPr>
            <w:tcW w:w="1981" w:type="dxa"/>
          </w:tcPr>
          <w:p w:rsidR="002F7549" w:rsidRPr="00934137" w:rsidRDefault="002F7549"/>
        </w:tc>
      </w:tr>
      <w:tr w:rsidR="002F7549" w:rsidRPr="002F7549" w:rsidTr="0067722E">
        <w:tc>
          <w:tcPr>
            <w:tcW w:w="438" w:type="dxa"/>
          </w:tcPr>
          <w:p w:rsidR="002F7549" w:rsidRPr="002F7549" w:rsidRDefault="00EC3DE8" w:rsidP="002F7549">
            <w:pPr>
              <w:rPr>
                <w:sz w:val="24"/>
                <w:szCs w:val="36"/>
                <w:rPrChange w:id="18" w:author="이규석" w:date="2021-01-01T14:46:00Z">
                  <w:rPr/>
                </w:rPrChange>
              </w:rPr>
            </w:pPr>
            <w:r>
              <w:t>4</w:t>
            </w:r>
            <w:ins w:id="19" w:author="이규석" w:date="2021-01-01T14:43:00Z">
              <w:r w:rsidR="002F7549" w:rsidRPr="002F7549">
                <w:rPr>
                  <w:sz w:val="24"/>
                  <w:szCs w:val="36"/>
                  <w:rPrChange w:id="20" w:author="이규석" w:date="2021-01-01T14:46:00Z">
                    <w:rPr/>
                  </w:rPrChange>
                </w:rPr>
                <w:t>4</w:t>
              </w:r>
            </w:ins>
          </w:p>
        </w:tc>
        <w:tc>
          <w:tcPr>
            <w:tcW w:w="2083" w:type="dxa"/>
          </w:tcPr>
          <w:p w:rsidR="002F7549" w:rsidRPr="002F7549" w:rsidRDefault="00EC3DE8" w:rsidP="002F7549">
            <w:pPr>
              <w:rPr>
                <w:rFonts w:hint="eastAsia"/>
                <w:sz w:val="24"/>
                <w:szCs w:val="36"/>
                <w:rPrChange w:id="21" w:author="이규석" w:date="2021-01-01T14:46:00Z">
                  <w:rPr/>
                </w:rPrChange>
              </w:rPr>
            </w:pPr>
            <w:r>
              <w:rPr>
                <w:sz w:val="24"/>
                <w:szCs w:val="36"/>
              </w:rPr>
              <w:t>Explicit</w:t>
            </w:r>
          </w:p>
        </w:tc>
        <w:tc>
          <w:tcPr>
            <w:tcW w:w="2084" w:type="dxa"/>
          </w:tcPr>
          <w:p w:rsidR="002F7549" w:rsidRPr="002F7549" w:rsidRDefault="00EC3DE8" w:rsidP="002F7549">
            <w:pPr>
              <w:rPr>
                <w:rFonts w:hint="eastAsia"/>
                <w:sz w:val="24"/>
                <w:szCs w:val="36"/>
                <w:rPrChange w:id="22" w:author="이규석" w:date="2021-01-01T14:46:00Z">
                  <w:rPr/>
                </w:rPrChange>
              </w:rPr>
            </w:pPr>
            <w:r>
              <w:rPr>
                <w:rFonts w:hint="eastAsia"/>
                <w:sz w:val="24"/>
                <w:szCs w:val="36"/>
              </w:rPr>
              <w:t>명확한</w:t>
            </w: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3" w:author="이규석" w:date="2021-01-01T14:46:00Z">
                  <w:rPr/>
                </w:rPrChange>
              </w:rPr>
            </w:pPr>
            <w:ins w:id="24" w:author="이규석" w:date="2021-01-01T14:44:00Z">
              <w:r w:rsidRPr="002F7549">
                <w:rPr>
                  <w:sz w:val="24"/>
                  <w:szCs w:val="36"/>
                  <w:rPrChange w:id="25" w:author="이규석" w:date="2021-01-01T14:46:00Z">
                    <w:rPr/>
                  </w:rPrChange>
                </w:rPr>
                <w:t>34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8" w:author="이규석" w:date="2021-01-01T14:46:00Z">
                  <w:rPr/>
                </w:rPrChange>
              </w:rPr>
            </w:pPr>
            <w:ins w:id="29" w:author="이규석" w:date="2021-01-01T14:43:00Z">
              <w:r w:rsidRPr="002F7549">
                <w:rPr>
                  <w:sz w:val="24"/>
                  <w:szCs w:val="36"/>
                  <w:rPrChange w:id="30" w:author="이규석" w:date="2021-01-01T14:46:00Z">
                    <w:rPr/>
                  </w:rPrChange>
                </w:rPr>
                <w:t>5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3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3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33" w:author="이규석" w:date="2021-01-01T14:46:00Z">
                  <w:rPr/>
                </w:rPrChange>
              </w:rPr>
            </w:pPr>
            <w:ins w:id="34" w:author="이규석" w:date="2021-01-01T14:44:00Z">
              <w:r w:rsidRPr="002F7549">
                <w:rPr>
                  <w:sz w:val="24"/>
                  <w:szCs w:val="36"/>
                  <w:rPrChange w:id="35" w:author="이규석" w:date="2021-01-01T14:46:00Z">
                    <w:rPr/>
                  </w:rPrChange>
                </w:rPr>
                <w:t>35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3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3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38" w:author="이규석" w:date="2021-01-01T14:46:00Z">
                  <w:rPr/>
                </w:rPrChange>
              </w:rPr>
            </w:pPr>
            <w:ins w:id="39" w:author="이규석" w:date="2021-01-01T14:43:00Z">
              <w:r w:rsidRPr="002F7549">
                <w:rPr>
                  <w:sz w:val="24"/>
                  <w:szCs w:val="36"/>
                  <w:rPrChange w:id="40" w:author="이규석" w:date="2021-01-01T14:46:00Z">
                    <w:rPr/>
                  </w:rPrChange>
                </w:rPr>
                <w:t>6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4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4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43" w:author="이규석" w:date="2021-01-01T14:46:00Z">
                  <w:rPr/>
                </w:rPrChange>
              </w:rPr>
            </w:pPr>
            <w:ins w:id="44" w:author="이규석" w:date="2021-01-01T14:44:00Z">
              <w:r w:rsidRPr="002F7549">
                <w:rPr>
                  <w:sz w:val="24"/>
                  <w:szCs w:val="36"/>
                  <w:rPrChange w:id="45" w:author="이규석" w:date="2021-01-01T14:46:00Z">
                    <w:rPr/>
                  </w:rPrChange>
                </w:rPr>
                <w:t>36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4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4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48" w:author="이규석" w:date="2021-01-01T14:46:00Z">
                  <w:rPr/>
                </w:rPrChange>
              </w:rPr>
            </w:pPr>
            <w:ins w:id="49" w:author="이규석" w:date="2021-01-01T14:43:00Z">
              <w:r w:rsidRPr="002F7549">
                <w:rPr>
                  <w:sz w:val="24"/>
                  <w:szCs w:val="36"/>
                  <w:rPrChange w:id="50" w:author="이규석" w:date="2021-01-01T14:46:00Z">
                    <w:rPr/>
                  </w:rPrChange>
                </w:rPr>
                <w:t>7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5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5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53" w:author="이규석" w:date="2021-01-01T14:46:00Z">
                  <w:rPr/>
                </w:rPrChange>
              </w:rPr>
            </w:pPr>
            <w:ins w:id="54" w:author="이규석" w:date="2021-01-01T14:44:00Z">
              <w:r w:rsidRPr="002F7549">
                <w:rPr>
                  <w:sz w:val="24"/>
                  <w:szCs w:val="36"/>
                  <w:rPrChange w:id="55" w:author="이규석" w:date="2021-01-01T14:46:00Z">
                    <w:rPr/>
                  </w:rPrChange>
                </w:rPr>
                <w:t>37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5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5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58" w:author="이규석" w:date="2021-01-01T14:46:00Z">
                  <w:rPr/>
                </w:rPrChange>
              </w:rPr>
            </w:pPr>
            <w:ins w:id="59" w:author="이규석" w:date="2021-01-01T14:43:00Z">
              <w:r w:rsidRPr="002F7549">
                <w:rPr>
                  <w:sz w:val="24"/>
                  <w:szCs w:val="36"/>
                  <w:rPrChange w:id="60" w:author="이규석" w:date="2021-01-01T14:46:00Z">
                    <w:rPr/>
                  </w:rPrChange>
                </w:rPr>
                <w:t>8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6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6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63" w:author="이규석" w:date="2021-01-01T14:46:00Z">
                  <w:rPr/>
                </w:rPrChange>
              </w:rPr>
            </w:pPr>
            <w:ins w:id="64" w:author="이규석" w:date="2021-01-01T14:44:00Z">
              <w:r w:rsidRPr="002F7549">
                <w:rPr>
                  <w:sz w:val="24"/>
                  <w:szCs w:val="36"/>
                  <w:rPrChange w:id="65" w:author="이규석" w:date="2021-01-01T14:46:00Z">
                    <w:rPr/>
                  </w:rPrChange>
                </w:rPr>
                <w:t>38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6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6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68" w:author="이규석" w:date="2021-01-01T14:46:00Z">
                  <w:rPr/>
                </w:rPrChange>
              </w:rPr>
            </w:pPr>
            <w:ins w:id="69" w:author="이규석" w:date="2021-01-01T14:43:00Z">
              <w:r w:rsidRPr="002F7549">
                <w:rPr>
                  <w:sz w:val="24"/>
                  <w:szCs w:val="36"/>
                  <w:rPrChange w:id="70" w:author="이규석" w:date="2021-01-01T14:46:00Z">
                    <w:rPr/>
                  </w:rPrChange>
                </w:rPr>
                <w:t>9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7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7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73" w:author="이규석" w:date="2021-01-01T14:46:00Z">
                  <w:rPr/>
                </w:rPrChange>
              </w:rPr>
            </w:pPr>
            <w:ins w:id="74" w:author="이규석" w:date="2021-01-01T14:44:00Z">
              <w:r w:rsidRPr="002F7549">
                <w:rPr>
                  <w:sz w:val="24"/>
                  <w:szCs w:val="36"/>
                  <w:rPrChange w:id="75" w:author="이규석" w:date="2021-01-01T14:46:00Z">
                    <w:rPr/>
                  </w:rPrChange>
                </w:rPr>
                <w:t>39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7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7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78" w:author="이규석" w:date="2021-01-01T14:46:00Z">
                  <w:rPr/>
                </w:rPrChange>
              </w:rPr>
            </w:pPr>
            <w:ins w:id="79" w:author="이규석" w:date="2021-01-01T14:43:00Z">
              <w:r w:rsidRPr="002F7549">
                <w:rPr>
                  <w:sz w:val="24"/>
                  <w:szCs w:val="36"/>
                  <w:rPrChange w:id="80" w:author="이규석" w:date="2021-01-01T14:46:00Z">
                    <w:rPr/>
                  </w:rPrChange>
                </w:rPr>
                <w:t>10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8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8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83" w:author="이규석" w:date="2021-01-01T14:46:00Z">
                  <w:rPr/>
                </w:rPrChange>
              </w:rPr>
            </w:pPr>
            <w:ins w:id="84" w:author="이규석" w:date="2021-01-01T14:44:00Z">
              <w:r w:rsidRPr="002F7549">
                <w:rPr>
                  <w:sz w:val="24"/>
                  <w:szCs w:val="36"/>
                  <w:rPrChange w:id="85" w:author="이규석" w:date="2021-01-01T14:46:00Z">
                    <w:rPr/>
                  </w:rPrChange>
                </w:rPr>
                <w:t>40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8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8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88" w:author="이규석" w:date="2021-01-01T14:46:00Z">
                  <w:rPr/>
                </w:rPrChange>
              </w:rPr>
            </w:pPr>
            <w:ins w:id="89" w:author="이규석" w:date="2021-01-01T14:43:00Z">
              <w:r w:rsidRPr="002F7549">
                <w:rPr>
                  <w:sz w:val="24"/>
                  <w:szCs w:val="36"/>
                  <w:rPrChange w:id="90" w:author="이규석" w:date="2021-01-01T14:46:00Z">
                    <w:rPr/>
                  </w:rPrChange>
                </w:rPr>
                <w:t>11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9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9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93" w:author="이규석" w:date="2021-01-01T14:46:00Z">
                  <w:rPr/>
                </w:rPrChange>
              </w:rPr>
            </w:pPr>
            <w:ins w:id="94" w:author="이규석" w:date="2021-01-01T14:44:00Z">
              <w:r w:rsidRPr="002F7549">
                <w:rPr>
                  <w:sz w:val="24"/>
                  <w:szCs w:val="36"/>
                  <w:rPrChange w:id="95" w:author="이규석" w:date="2021-01-01T14:46:00Z">
                    <w:rPr/>
                  </w:rPrChange>
                </w:rPr>
                <w:t>41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9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9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98" w:author="이규석" w:date="2021-01-01T14:46:00Z">
                  <w:rPr/>
                </w:rPrChange>
              </w:rPr>
            </w:pPr>
            <w:ins w:id="99" w:author="이규석" w:date="2021-01-01T14:43:00Z">
              <w:r w:rsidRPr="002F7549">
                <w:rPr>
                  <w:sz w:val="24"/>
                  <w:szCs w:val="36"/>
                  <w:rPrChange w:id="100" w:author="이규석" w:date="2021-01-01T14:46:00Z">
                    <w:rPr/>
                  </w:rPrChange>
                </w:rPr>
                <w:t>12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0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0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03" w:author="이규석" w:date="2021-01-01T14:46:00Z">
                  <w:rPr/>
                </w:rPrChange>
              </w:rPr>
            </w:pPr>
            <w:ins w:id="104" w:author="이규석" w:date="2021-01-01T14:44:00Z">
              <w:r w:rsidRPr="002F7549">
                <w:rPr>
                  <w:sz w:val="24"/>
                  <w:szCs w:val="36"/>
                  <w:rPrChange w:id="105" w:author="이규석" w:date="2021-01-01T14:46:00Z">
                    <w:rPr/>
                  </w:rPrChange>
                </w:rPr>
                <w:t>42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0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0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08" w:author="이규석" w:date="2021-01-01T14:46:00Z">
                  <w:rPr/>
                </w:rPrChange>
              </w:rPr>
            </w:pPr>
            <w:ins w:id="109" w:author="이규석" w:date="2021-01-01T14:43:00Z">
              <w:r w:rsidRPr="002F7549">
                <w:rPr>
                  <w:sz w:val="24"/>
                  <w:szCs w:val="36"/>
                  <w:rPrChange w:id="110" w:author="이규석" w:date="2021-01-01T14:46:00Z">
                    <w:rPr/>
                  </w:rPrChange>
                </w:rPr>
                <w:t>13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1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1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13" w:author="이규석" w:date="2021-01-01T14:46:00Z">
                  <w:rPr/>
                </w:rPrChange>
              </w:rPr>
            </w:pPr>
            <w:ins w:id="114" w:author="이규석" w:date="2021-01-01T14:44:00Z">
              <w:r w:rsidRPr="002F7549">
                <w:rPr>
                  <w:sz w:val="24"/>
                  <w:szCs w:val="36"/>
                  <w:rPrChange w:id="115" w:author="이규석" w:date="2021-01-01T14:46:00Z">
                    <w:rPr/>
                  </w:rPrChange>
                </w:rPr>
                <w:t>43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1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1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18" w:author="이규석" w:date="2021-01-01T14:46:00Z">
                  <w:rPr/>
                </w:rPrChange>
              </w:rPr>
            </w:pPr>
            <w:ins w:id="119" w:author="이규석" w:date="2021-01-01T14:43:00Z">
              <w:r w:rsidRPr="002F7549">
                <w:rPr>
                  <w:sz w:val="24"/>
                  <w:szCs w:val="36"/>
                  <w:rPrChange w:id="120" w:author="이규석" w:date="2021-01-01T14:46:00Z">
                    <w:rPr/>
                  </w:rPrChange>
                </w:rPr>
                <w:t>14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2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2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23" w:author="이규석" w:date="2021-01-01T14:46:00Z">
                  <w:rPr/>
                </w:rPrChange>
              </w:rPr>
            </w:pPr>
            <w:ins w:id="124" w:author="이규석" w:date="2021-01-01T14:44:00Z">
              <w:r w:rsidRPr="002F7549">
                <w:rPr>
                  <w:sz w:val="24"/>
                  <w:szCs w:val="36"/>
                  <w:rPrChange w:id="125" w:author="이규석" w:date="2021-01-01T14:46:00Z">
                    <w:rPr/>
                  </w:rPrChange>
                </w:rPr>
                <w:t>44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2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2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28" w:author="이규석" w:date="2021-01-01T14:46:00Z">
                  <w:rPr/>
                </w:rPrChange>
              </w:rPr>
            </w:pPr>
            <w:ins w:id="129" w:author="이규석" w:date="2021-01-01T14:43:00Z">
              <w:r w:rsidRPr="002F7549">
                <w:rPr>
                  <w:sz w:val="24"/>
                  <w:szCs w:val="36"/>
                  <w:rPrChange w:id="130" w:author="이규석" w:date="2021-01-01T14:46:00Z">
                    <w:rPr/>
                  </w:rPrChange>
                </w:rPr>
                <w:t>15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3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3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33" w:author="이규석" w:date="2021-01-01T14:46:00Z">
                  <w:rPr/>
                </w:rPrChange>
              </w:rPr>
            </w:pPr>
            <w:ins w:id="134" w:author="이규석" w:date="2021-01-01T14:44:00Z">
              <w:r w:rsidRPr="002F7549">
                <w:rPr>
                  <w:sz w:val="24"/>
                  <w:szCs w:val="36"/>
                  <w:rPrChange w:id="135" w:author="이규석" w:date="2021-01-01T14:46:00Z">
                    <w:rPr/>
                  </w:rPrChange>
                </w:rPr>
                <w:t>45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3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3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38" w:author="이규석" w:date="2021-01-01T14:46:00Z">
                  <w:rPr/>
                </w:rPrChange>
              </w:rPr>
            </w:pPr>
            <w:ins w:id="139" w:author="이규석" w:date="2021-01-01T14:44:00Z">
              <w:r w:rsidRPr="002F7549">
                <w:rPr>
                  <w:sz w:val="24"/>
                  <w:szCs w:val="36"/>
                  <w:rPrChange w:id="140" w:author="이규석" w:date="2021-01-01T14:46:00Z">
                    <w:rPr/>
                  </w:rPrChange>
                </w:rPr>
                <w:t>16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4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4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43" w:author="이규석" w:date="2021-01-01T14:46:00Z">
                  <w:rPr/>
                </w:rPrChange>
              </w:rPr>
            </w:pPr>
            <w:ins w:id="144" w:author="이규석" w:date="2021-01-01T14:44:00Z">
              <w:r w:rsidRPr="002F7549">
                <w:rPr>
                  <w:sz w:val="24"/>
                  <w:szCs w:val="36"/>
                  <w:rPrChange w:id="145" w:author="이규석" w:date="2021-01-01T14:46:00Z">
                    <w:rPr/>
                  </w:rPrChange>
                </w:rPr>
                <w:t>46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4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4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48" w:author="이규석" w:date="2021-01-01T14:46:00Z">
                  <w:rPr/>
                </w:rPrChange>
              </w:rPr>
            </w:pPr>
            <w:ins w:id="149" w:author="이규석" w:date="2021-01-01T14:44:00Z">
              <w:r w:rsidRPr="002F7549">
                <w:rPr>
                  <w:sz w:val="24"/>
                  <w:szCs w:val="36"/>
                  <w:rPrChange w:id="150" w:author="이규석" w:date="2021-01-01T14:46:00Z">
                    <w:rPr/>
                  </w:rPrChange>
                </w:rPr>
                <w:t>17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5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5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53" w:author="이규석" w:date="2021-01-01T14:46:00Z">
                  <w:rPr/>
                </w:rPrChange>
              </w:rPr>
            </w:pPr>
            <w:ins w:id="154" w:author="이규석" w:date="2021-01-01T14:44:00Z">
              <w:r w:rsidRPr="002F7549">
                <w:rPr>
                  <w:sz w:val="24"/>
                  <w:szCs w:val="36"/>
                  <w:rPrChange w:id="155" w:author="이규석" w:date="2021-01-01T14:46:00Z">
                    <w:rPr/>
                  </w:rPrChange>
                </w:rPr>
                <w:t>47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5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5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58" w:author="이규석" w:date="2021-01-01T14:46:00Z">
                  <w:rPr/>
                </w:rPrChange>
              </w:rPr>
            </w:pPr>
            <w:ins w:id="159" w:author="이규석" w:date="2021-01-01T14:44:00Z">
              <w:r w:rsidRPr="002F7549">
                <w:rPr>
                  <w:sz w:val="24"/>
                  <w:szCs w:val="36"/>
                  <w:rPrChange w:id="160" w:author="이규석" w:date="2021-01-01T14:46:00Z">
                    <w:rPr/>
                  </w:rPrChange>
                </w:rPr>
                <w:t>18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6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6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63" w:author="이규석" w:date="2021-01-01T14:46:00Z">
                  <w:rPr/>
                </w:rPrChange>
              </w:rPr>
            </w:pPr>
            <w:ins w:id="164" w:author="이규석" w:date="2021-01-01T14:44:00Z">
              <w:r w:rsidRPr="002F7549">
                <w:rPr>
                  <w:sz w:val="24"/>
                  <w:szCs w:val="36"/>
                  <w:rPrChange w:id="165" w:author="이규석" w:date="2021-01-01T14:46:00Z">
                    <w:rPr/>
                  </w:rPrChange>
                </w:rPr>
                <w:t>48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6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6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68" w:author="이규석" w:date="2021-01-01T14:46:00Z">
                  <w:rPr/>
                </w:rPrChange>
              </w:rPr>
            </w:pPr>
            <w:ins w:id="169" w:author="이규석" w:date="2021-01-01T14:44:00Z">
              <w:r w:rsidRPr="002F7549">
                <w:rPr>
                  <w:sz w:val="24"/>
                  <w:szCs w:val="36"/>
                  <w:rPrChange w:id="170" w:author="이규석" w:date="2021-01-01T14:46:00Z">
                    <w:rPr/>
                  </w:rPrChange>
                </w:rPr>
                <w:t>19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7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7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73" w:author="이규석" w:date="2021-01-01T14:46:00Z">
                  <w:rPr/>
                </w:rPrChange>
              </w:rPr>
            </w:pPr>
            <w:ins w:id="174" w:author="이규석" w:date="2021-01-01T14:44:00Z">
              <w:r w:rsidRPr="002F7549">
                <w:rPr>
                  <w:sz w:val="24"/>
                  <w:szCs w:val="36"/>
                  <w:rPrChange w:id="175" w:author="이규석" w:date="2021-01-01T14:46:00Z">
                    <w:rPr/>
                  </w:rPrChange>
                </w:rPr>
                <w:t>49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7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7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78" w:author="이규석" w:date="2021-01-01T14:46:00Z">
                  <w:rPr/>
                </w:rPrChange>
              </w:rPr>
            </w:pPr>
            <w:ins w:id="179" w:author="이규석" w:date="2021-01-01T14:44:00Z">
              <w:r w:rsidRPr="002F7549">
                <w:rPr>
                  <w:sz w:val="24"/>
                  <w:szCs w:val="36"/>
                  <w:rPrChange w:id="180" w:author="이규석" w:date="2021-01-01T14:46:00Z">
                    <w:rPr/>
                  </w:rPrChange>
                </w:rPr>
                <w:t>20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8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8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83" w:author="이규석" w:date="2021-01-01T14:46:00Z">
                  <w:rPr/>
                </w:rPrChange>
              </w:rPr>
            </w:pPr>
            <w:ins w:id="184" w:author="이규석" w:date="2021-01-01T14:44:00Z">
              <w:r w:rsidRPr="002F7549">
                <w:rPr>
                  <w:sz w:val="24"/>
                  <w:szCs w:val="36"/>
                  <w:rPrChange w:id="185" w:author="이규석" w:date="2021-01-01T14:46:00Z">
                    <w:rPr/>
                  </w:rPrChange>
                </w:rPr>
                <w:t>50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8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8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88" w:author="이규석" w:date="2021-01-01T14:46:00Z">
                  <w:rPr/>
                </w:rPrChange>
              </w:rPr>
            </w:pPr>
            <w:ins w:id="189" w:author="이규석" w:date="2021-01-01T14:44:00Z">
              <w:r w:rsidRPr="002F7549">
                <w:rPr>
                  <w:sz w:val="24"/>
                  <w:szCs w:val="36"/>
                  <w:rPrChange w:id="190" w:author="이규석" w:date="2021-01-01T14:46:00Z">
                    <w:rPr/>
                  </w:rPrChange>
                </w:rPr>
                <w:t>21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9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9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93" w:author="이규석" w:date="2021-01-01T14:46:00Z">
                  <w:rPr/>
                </w:rPrChange>
              </w:rPr>
            </w:pPr>
            <w:ins w:id="194" w:author="이규석" w:date="2021-01-01T14:44:00Z">
              <w:r w:rsidRPr="002F7549">
                <w:rPr>
                  <w:sz w:val="24"/>
                  <w:szCs w:val="36"/>
                  <w:rPrChange w:id="195" w:author="이규석" w:date="2021-01-01T14:46:00Z">
                    <w:rPr/>
                  </w:rPrChange>
                </w:rPr>
                <w:t>51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9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9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198" w:author="이규석" w:date="2021-01-01T14:46:00Z">
                  <w:rPr/>
                </w:rPrChange>
              </w:rPr>
            </w:pPr>
            <w:ins w:id="199" w:author="이규석" w:date="2021-01-01T14:44:00Z">
              <w:r w:rsidRPr="002F7549">
                <w:rPr>
                  <w:sz w:val="24"/>
                  <w:szCs w:val="36"/>
                  <w:rPrChange w:id="200" w:author="이규석" w:date="2021-01-01T14:46:00Z">
                    <w:rPr/>
                  </w:rPrChange>
                </w:rPr>
                <w:t>22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0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0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03" w:author="이규석" w:date="2021-01-01T14:46:00Z">
                  <w:rPr/>
                </w:rPrChange>
              </w:rPr>
            </w:pPr>
            <w:ins w:id="204" w:author="이규석" w:date="2021-01-01T14:44:00Z">
              <w:r w:rsidRPr="002F7549">
                <w:rPr>
                  <w:sz w:val="24"/>
                  <w:szCs w:val="36"/>
                  <w:rPrChange w:id="205" w:author="이규석" w:date="2021-01-01T14:46:00Z">
                    <w:rPr/>
                  </w:rPrChange>
                </w:rPr>
                <w:t>52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0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0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08" w:author="이규석" w:date="2021-01-01T14:46:00Z">
                  <w:rPr/>
                </w:rPrChange>
              </w:rPr>
            </w:pPr>
            <w:ins w:id="209" w:author="이규석" w:date="2021-01-01T14:44:00Z">
              <w:r w:rsidRPr="002F7549">
                <w:rPr>
                  <w:sz w:val="24"/>
                  <w:szCs w:val="36"/>
                  <w:rPrChange w:id="210" w:author="이규석" w:date="2021-01-01T14:46:00Z">
                    <w:rPr/>
                  </w:rPrChange>
                </w:rPr>
                <w:t>23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1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1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13" w:author="이규석" w:date="2021-01-01T14:46:00Z">
                  <w:rPr/>
                </w:rPrChange>
              </w:rPr>
            </w:pPr>
            <w:ins w:id="214" w:author="이규석" w:date="2021-01-01T14:44:00Z">
              <w:r w:rsidRPr="002F7549">
                <w:rPr>
                  <w:sz w:val="24"/>
                  <w:szCs w:val="36"/>
                  <w:rPrChange w:id="215" w:author="이규석" w:date="2021-01-01T14:46:00Z">
                    <w:rPr/>
                  </w:rPrChange>
                </w:rPr>
                <w:t>53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1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1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18" w:author="이규석" w:date="2021-01-01T14:46:00Z">
                  <w:rPr/>
                </w:rPrChange>
              </w:rPr>
            </w:pPr>
            <w:ins w:id="219" w:author="이규석" w:date="2021-01-01T14:44:00Z">
              <w:r w:rsidRPr="002F7549">
                <w:rPr>
                  <w:sz w:val="24"/>
                  <w:szCs w:val="36"/>
                  <w:rPrChange w:id="220" w:author="이규석" w:date="2021-01-01T14:46:00Z">
                    <w:rPr/>
                  </w:rPrChange>
                </w:rPr>
                <w:t>24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2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2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23" w:author="이규석" w:date="2021-01-01T14:46:00Z">
                  <w:rPr/>
                </w:rPrChange>
              </w:rPr>
            </w:pPr>
            <w:ins w:id="224" w:author="이규석" w:date="2021-01-01T14:44:00Z">
              <w:r w:rsidRPr="002F7549">
                <w:rPr>
                  <w:sz w:val="24"/>
                  <w:szCs w:val="36"/>
                  <w:rPrChange w:id="225" w:author="이규석" w:date="2021-01-01T14:46:00Z">
                    <w:rPr/>
                  </w:rPrChange>
                </w:rPr>
                <w:t>54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2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2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28" w:author="이규석" w:date="2021-01-01T14:46:00Z">
                  <w:rPr/>
                </w:rPrChange>
              </w:rPr>
            </w:pPr>
            <w:ins w:id="229" w:author="이규석" w:date="2021-01-01T14:44:00Z">
              <w:r w:rsidRPr="002F7549">
                <w:rPr>
                  <w:sz w:val="24"/>
                  <w:szCs w:val="36"/>
                  <w:rPrChange w:id="230" w:author="이규석" w:date="2021-01-01T14:46:00Z">
                    <w:rPr/>
                  </w:rPrChange>
                </w:rPr>
                <w:t>25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3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3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33" w:author="이규석" w:date="2021-01-01T14:46:00Z">
                  <w:rPr/>
                </w:rPrChange>
              </w:rPr>
            </w:pPr>
            <w:ins w:id="234" w:author="이규석" w:date="2021-01-01T14:44:00Z">
              <w:r w:rsidRPr="002F7549">
                <w:rPr>
                  <w:sz w:val="24"/>
                  <w:szCs w:val="36"/>
                  <w:rPrChange w:id="235" w:author="이규석" w:date="2021-01-01T14:46:00Z">
                    <w:rPr/>
                  </w:rPrChange>
                </w:rPr>
                <w:t>55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3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3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38" w:author="이규석" w:date="2021-01-01T14:46:00Z">
                  <w:rPr/>
                </w:rPrChange>
              </w:rPr>
            </w:pPr>
            <w:ins w:id="239" w:author="이규석" w:date="2021-01-01T14:44:00Z">
              <w:r w:rsidRPr="002F7549">
                <w:rPr>
                  <w:sz w:val="24"/>
                  <w:szCs w:val="36"/>
                  <w:rPrChange w:id="240" w:author="이규석" w:date="2021-01-01T14:46:00Z">
                    <w:rPr/>
                  </w:rPrChange>
                </w:rPr>
                <w:t>26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4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4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43" w:author="이규석" w:date="2021-01-01T14:46:00Z">
                  <w:rPr/>
                </w:rPrChange>
              </w:rPr>
            </w:pPr>
            <w:ins w:id="244" w:author="이규석" w:date="2021-01-01T14:44:00Z">
              <w:r w:rsidRPr="002F7549">
                <w:rPr>
                  <w:sz w:val="24"/>
                  <w:szCs w:val="36"/>
                  <w:rPrChange w:id="245" w:author="이규석" w:date="2021-01-01T14:46:00Z">
                    <w:rPr/>
                  </w:rPrChange>
                </w:rPr>
                <w:t>56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4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4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48" w:author="이규석" w:date="2021-01-01T14:46:00Z">
                  <w:rPr/>
                </w:rPrChange>
              </w:rPr>
            </w:pPr>
            <w:ins w:id="249" w:author="이규석" w:date="2021-01-01T14:44:00Z">
              <w:r w:rsidRPr="002F7549">
                <w:rPr>
                  <w:sz w:val="24"/>
                  <w:szCs w:val="36"/>
                  <w:rPrChange w:id="250" w:author="이규석" w:date="2021-01-01T14:46:00Z">
                    <w:rPr/>
                  </w:rPrChange>
                </w:rPr>
                <w:t>27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5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5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53" w:author="이규석" w:date="2021-01-01T14:46:00Z">
                  <w:rPr/>
                </w:rPrChange>
              </w:rPr>
            </w:pPr>
            <w:ins w:id="254" w:author="이규석" w:date="2021-01-01T14:44:00Z">
              <w:r w:rsidRPr="002F7549">
                <w:rPr>
                  <w:sz w:val="24"/>
                  <w:szCs w:val="36"/>
                  <w:rPrChange w:id="255" w:author="이규석" w:date="2021-01-01T14:46:00Z">
                    <w:rPr/>
                  </w:rPrChange>
                </w:rPr>
                <w:t>57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5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5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58" w:author="이규석" w:date="2021-01-01T14:46:00Z">
                  <w:rPr/>
                </w:rPrChange>
              </w:rPr>
            </w:pPr>
            <w:ins w:id="259" w:author="이규석" w:date="2021-01-01T14:44:00Z">
              <w:r w:rsidRPr="002F7549">
                <w:rPr>
                  <w:sz w:val="24"/>
                  <w:szCs w:val="36"/>
                  <w:rPrChange w:id="260" w:author="이규석" w:date="2021-01-01T14:46:00Z">
                    <w:rPr/>
                  </w:rPrChange>
                </w:rPr>
                <w:t>28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6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6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63" w:author="이규석" w:date="2021-01-01T14:46:00Z">
                  <w:rPr/>
                </w:rPrChange>
              </w:rPr>
            </w:pPr>
            <w:ins w:id="264" w:author="이규석" w:date="2021-01-01T14:44:00Z">
              <w:r w:rsidRPr="002F7549">
                <w:rPr>
                  <w:sz w:val="24"/>
                  <w:szCs w:val="36"/>
                  <w:rPrChange w:id="265" w:author="이규석" w:date="2021-01-01T14:46:00Z">
                    <w:rPr/>
                  </w:rPrChange>
                </w:rPr>
                <w:t>58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6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6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68" w:author="이규석" w:date="2021-01-01T14:46:00Z">
                  <w:rPr/>
                </w:rPrChange>
              </w:rPr>
            </w:pPr>
            <w:ins w:id="269" w:author="이규석" w:date="2021-01-01T14:44:00Z">
              <w:r w:rsidRPr="002F7549">
                <w:rPr>
                  <w:sz w:val="24"/>
                  <w:szCs w:val="36"/>
                  <w:rPrChange w:id="270" w:author="이규석" w:date="2021-01-01T14:46:00Z">
                    <w:rPr/>
                  </w:rPrChange>
                </w:rPr>
                <w:t>29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7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7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73" w:author="이규석" w:date="2021-01-01T14:46:00Z">
                  <w:rPr/>
                </w:rPrChange>
              </w:rPr>
            </w:pPr>
            <w:ins w:id="274" w:author="이규석" w:date="2021-01-01T14:44:00Z">
              <w:r w:rsidRPr="002F7549">
                <w:rPr>
                  <w:sz w:val="24"/>
                  <w:szCs w:val="36"/>
                  <w:rPrChange w:id="275" w:author="이규석" w:date="2021-01-01T14:46:00Z">
                    <w:rPr/>
                  </w:rPrChange>
                </w:rPr>
                <w:t>59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7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77" w:author="이규석" w:date="2021-01-01T14:46:00Z">
                  <w:rPr/>
                </w:rPrChange>
              </w:rPr>
            </w:pPr>
          </w:p>
        </w:tc>
      </w:tr>
      <w:tr w:rsidR="002F7549" w:rsidRPr="002F7549" w:rsidTr="0067722E">
        <w:tc>
          <w:tcPr>
            <w:tcW w:w="438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78" w:author="이규석" w:date="2021-01-01T14:46:00Z">
                  <w:rPr/>
                </w:rPrChange>
              </w:rPr>
            </w:pPr>
            <w:ins w:id="279" w:author="이규석" w:date="2021-01-01T14:44:00Z">
              <w:r w:rsidRPr="002F7549">
                <w:rPr>
                  <w:sz w:val="24"/>
                  <w:szCs w:val="36"/>
                  <w:rPrChange w:id="280" w:author="이규석" w:date="2021-01-01T14:46:00Z">
                    <w:rPr/>
                  </w:rPrChange>
                </w:rPr>
                <w:t>30</w:t>
              </w:r>
            </w:ins>
          </w:p>
        </w:tc>
        <w:tc>
          <w:tcPr>
            <w:tcW w:w="2083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81" w:author="이규석" w:date="2021-01-01T14:46:00Z">
                  <w:rPr/>
                </w:rPrChange>
              </w:rPr>
            </w:pPr>
          </w:p>
        </w:tc>
        <w:tc>
          <w:tcPr>
            <w:tcW w:w="2084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82" w:author="이규석" w:date="2021-01-01T14:46:00Z">
                  <w:rPr/>
                </w:rPrChange>
              </w:rPr>
            </w:pPr>
          </w:p>
        </w:tc>
        <w:tc>
          <w:tcPr>
            <w:tcW w:w="45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83" w:author="이규석" w:date="2021-01-01T14:46:00Z">
                  <w:rPr/>
                </w:rPrChange>
              </w:rPr>
            </w:pPr>
            <w:ins w:id="284" w:author="이규석" w:date="2021-01-01T14:44:00Z">
              <w:r w:rsidRPr="002F7549">
                <w:rPr>
                  <w:sz w:val="24"/>
                  <w:szCs w:val="36"/>
                  <w:rPrChange w:id="285" w:author="이규석" w:date="2021-01-01T14:46:00Z">
                    <w:rPr/>
                  </w:rPrChange>
                </w:rPr>
                <w:t>60</w:t>
              </w:r>
            </w:ins>
          </w:p>
        </w:tc>
        <w:tc>
          <w:tcPr>
            <w:tcW w:w="1980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86" w:author="이규석" w:date="2021-01-01T14:46:00Z">
                  <w:rPr/>
                </w:rPrChange>
              </w:rPr>
            </w:pPr>
          </w:p>
        </w:tc>
        <w:tc>
          <w:tcPr>
            <w:tcW w:w="1981" w:type="dxa"/>
          </w:tcPr>
          <w:p w:rsidR="002F7549" w:rsidRPr="002F7549" w:rsidRDefault="002F7549" w:rsidP="002F7549">
            <w:pPr>
              <w:rPr>
                <w:sz w:val="24"/>
                <w:szCs w:val="36"/>
                <w:rPrChange w:id="287" w:author="이규석" w:date="2021-01-01T14:46:00Z">
                  <w:rPr/>
                </w:rPrChange>
              </w:rPr>
            </w:pPr>
          </w:p>
        </w:tc>
      </w:tr>
    </w:tbl>
    <w:p w:rsidR="00740F8A" w:rsidRPr="002F7549" w:rsidRDefault="00EC3DE8">
      <w:pPr>
        <w:rPr>
          <w:sz w:val="24"/>
          <w:szCs w:val="36"/>
          <w:rPrChange w:id="288" w:author="이규석" w:date="2021-01-01T14:46:00Z">
            <w:rPr/>
          </w:rPrChange>
        </w:rPr>
      </w:pPr>
    </w:p>
    <w:sectPr w:rsidR="00740F8A" w:rsidRPr="002F75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이규석">
    <w15:presenceInfo w15:providerId="AD" w15:userId="S::21500468@handong.edu::467d2898-c339-434c-be0f-c1b41d07bb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49"/>
    <w:rsid w:val="000A6DBC"/>
    <w:rsid w:val="002F7549"/>
    <w:rsid w:val="0062503C"/>
    <w:rsid w:val="00902E4C"/>
    <w:rsid w:val="00934137"/>
    <w:rsid w:val="009A0AAF"/>
    <w:rsid w:val="009D2E3D"/>
    <w:rsid w:val="00A65CDC"/>
    <w:rsid w:val="00EC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97F0"/>
  <w15:chartTrackingRefBased/>
  <w15:docId w15:val="{253A8598-1ED6-6949-BCFE-C58E54E6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2F7549"/>
  </w:style>
  <w:style w:type="paragraph" w:styleId="a5">
    <w:name w:val="Revision"/>
    <w:hidden/>
    <w:uiPriority w:val="99"/>
    <w:semiHidden/>
    <w:rsid w:val="000A6DBC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9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3678A4-0F5B-C145-AA25-E18DA8534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6</cp:revision>
  <dcterms:created xsi:type="dcterms:W3CDTF">2021-01-01T05:36:00Z</dcterms:created>
  <dcterms:modified xsi:type="dcterms:W3CDTF">2021-01-02T08:46:00Z</dcterms:modified>
</cp:coreProperties>
</file>